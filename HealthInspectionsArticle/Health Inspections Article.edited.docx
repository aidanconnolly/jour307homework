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3010F" w14:textId="049752A0" w:rsidR="005B4495" w:rsidRDefault="00F251F8">
      <w:pPr>
        <w:rPr>
          <w:rFonts w:ascii="Times New Roman" w:hAnsi="Times New Roman" w:cs="Times New Roman"/>
        </w:rPr>
      </w:pPr>
      <w:commentRangeStart w:id="0"/>
      <w:commentRangeStart w:id="1"/>
      <w:r w:rsidRPr="00661EDA">
        <w:rPr>
          <w:rFonts w:ascii="Times New Roman" w:hAnsi="Times New Roman" w:cs="Times New Roman"/>
        </w:rPr>
        <w:t>When going out to eat, one thing people don't want to worry about is the cleanliness and safety of the restaurant. In Lincoln, restaurants are regularly inspected by the Lincoln-Lancaster Health Department. The department inspects not only restaurants but all locations that produce food for public consumption.</w:t>
      </w:r>
      <w:commentRangeEnd w:id="0"/>
      <w:commentRangeEnd w:id="1"/>
      <w:r w:rsidRPr="00661EDA">
        <w:rPr>
          <w:rFonts w:ascii="Times New Roman" w:hAnsi="Times New Roman" w:cs="Times New Roman"/>
        </w:rPr>
        <w:t xml:space="preserve"> </w:t>
      </w:r>
    </w:p>
    <w:p w14:paraId="18408EEB" w14:textId="0AB6F42B" w:rsidR="00583F16" w:rsidRDefault="00583F16">
      <w:pPr>
        <w:rPr>
          <w:rFonts w:ascii="Times New Roman" w:hAnsi="Times New Roman" w:cs="Times New Roman"/>
        </w:rPr>
      </w:pPr>
      <w:r>
        <w:rPr>
          <w:rFonts w:ascii="Times New Roman" w:hAnsi="Times New Roman" w:cs="Times New Roman"/>
        </w:rPr>
        <w:t>Watching over the cleanliness and safety of the Lincoln restaurants, Lincoln-Lancaster Health Department gua</w:t>
      </w:r>
      <w:bookmarkStart w:id="2" w:name="_GoBack"/>
      <w:bookmarkEnd w:id="2"/>
      <w:r>
        <w:rPr>
          <w:rFonts w:ascii="Times New Roman" w:hAnsi="Times New Roman" w:cs="Times New Roman"/>
        </w:rPr>
        <w:t>rds the health of Lincoln residents and the University of Nebraska-Lincoln students.</w:t>
      </w:r>
    </w:p>
    <w:p w14:paraId="22F112D7" w14:textId="77777777" w:rsidR="00583F16" w:rsidRDefault="00583F16">
      <w:pPr>
        <w:rPr>
          <w:rFonts w:ascii="Times New Roman" w:hAnsi="Times New Roman" w:cs="Times New Roman"/>
        </w:rPr>
      </w:pPr>
    </w:p>
    <w:p w14:paraId="7D6BE0D9" w14:textId="544A24F8" w:rsidR="00583F16" w:rsidRDefault="00583F16" w:rsidP="00583F16">
      <w:pPr>
        <w:rPr>
          <w:rFonts w:ascii="Times New Roman" w:hAnsi="Times New Roman" w:cs="Times New Roman"/>
        </w:rPr>
      </w:pPr>
      <w:r w:rsidRPr="00661EDA">
        <w:rPr>
          <w:rFonts w:ascii="Times New Roman" w:hAnsi="Times New Roman" w:cs="Times New Roman"/>
        </w:rPr>
        <w:t>The department inspects not only restaurants but all locations that produce food for public consumption.</w:t>
      </w:r>
      <w:r>
        <w:rPr>
          <w:rFonts w:ascii="Times New Roman" w:hAnsi="Times New Roman" w:cs="Times New Roman"/>
        </w:rPr>
        <w:t xml:space="preserve"> </w:t>
      </w:r>
      <w:r w:rsidRPr="00661EDA">
        <w:rPr>
          <w:rFonts w:ascii="Times New Roman" w:hAnsi="Times New Roman" w:cs="Times New Roman"/>
        </w:rPr>
        <w:t xml:space="preserve">At the University of Nebraska-Lincoln, that includes its five dining halls, Abel Dining, Cather-Pound-Neihardt (CPN) Dining, East Campus Dining, Harper Dining and </w:t>
      </w:r>
      <w:proofErr w:type="spellStart"/>
      <w:r w:rsidRPr="00661EDA">
        <w:rPr>
          <w:rFonts w:ascii="Times New Roman" w:hAnsi="Times New Roman" w:cs="Times New Roman"/>
        </w:rPr>
        <w:t>Selleck</w:t>
      </w:r>
      <w:proofErr w:type="spellEnd"/>
      <w:r w:rsidRPr="00661EDA">
        <w:rPr>
          <w:rFonts w:ascii="Times New Roman" w:hAnsi="Times New Roman" w:cs="Times New Roman"/>
        </w:rPr>
        <w:t xml:space="preserve"> Dining.</w:t>
      </w:r>
      <w:r>
        <w:rPr>
          <w:rStyle w:val="CommentReference"/>
        </w:rPr>
        <w:commentReference w:id="3"/>
      </w:r>
    </w:p>
    <w:p w14:paraId="156C7908" w14:textId="77777777" w:rsidR="00583F16" w:rsidRPr="00661EDA" w:rsidRDefault="00583F16">
      <w:pPr>
        <w:rPr>
          <w:rFonts w:ascii="Times New Roman" w:hAnsi="Times New Roman" w:cs="Times New Roman"/>
        </w:rPr>
      </w:pPr>
    </w:p>
    <w:p w14:paraId="4D7C886C" w14:textId="77777777" w:rsidR="00661EDA" w:rsidRDefault="00F251F8" w:rsidP="00661EDA">
      <w:pPr>
        <w:rPr>
          <w:rFonts w:ascii="Times New Roman" w:hAnsi="Times New Roman" w:cs="Times New Roman"/>
        </w:rPr>
      </w:pPr>
      <w:commentRangeStart w:id="4"/>
      <w:r w:rsidRPr="00661EDA">
        <w:rPr>
          <w:rFonts w:ascii="Times New Roman" w:hAnsi="Times New Roman" w:cs="Times New Roman"/>
        </w:rPr>
        <w:t xml:space="preserve">As the manager of CPN Dining, Joel </w:t>
      </w:r>
      <w:proofErr w:type="spellStart"/>
      <w:r w:rsidRPr="00661EDA">
        <w:rPr>
          <w:rFonts w:ascii="Times New Roman" w:hAnsi="Times New Roman" w:cs="Times New Roman"/>
        </w:rPr>
        <w:t>Fogerty</w:t>
      </w:r>
      <w:proofErr w:type="spellEnd"/>
      <w:r w:rsidRPr="00661EDA">
        <w:rPr>
          <w:rFonts w:ascii="Times New Roman" w:hAnsi="Times New Roman" w:cs="Times New Roman"/>
        </w:rPr>
        <w:t xml:space="preserve"> is in charge of making sure the dining hall is compliant with </w:t>
      </w:r>
      <w:commentRangeEnd w:id="4"/>
      <w:r w:rsidR="00DF60EF">
        <w:rPr>
          <w:rStyle w:val="CommentReference"/>
        </w:rPr>
        <w:commentReference w:id="4"/>
      </w:r>
      <w:r w:rsidRPr="00661EDA">
        <w:rPr>
          <w:rFonts w:ascii="Times New Roman" w:hAnsi="Times New Roman" w:cs="Times New Roman"/>
        </w:rPr>
        <w:t>the health department’s regulations.</w:t>
      </w:r>
      <w:r>
        <w:rPr>
          <w:rFonts w:ascii="Times New Roman" w:hAnsi="Times New Roman" w:cs="Times New Roman"/>
        </w:rPr>
        <w:t xml:space="preserve"> </w:t>
      </w:r>
      <w:r w:rsidRPr="00661EDA">
        <w:rPr>
          <w:rFonts w:ascii="Times New Roman" w:hAnsi="Times New Roman" w:cs="Times New Roman"/>
        </w:rPr>
        <w:t>He said one of the biggest things the dining hall has to worry about is the temperatures of foods.</w:t>
      </w:r>
      <w:commentRangeStart w:id="5"/>
      <w:commentRangeStart w:id="6"/>
      <w:r w:rsidRPr="00661EDA">
        <w:rPr>
          <w:rFonts w:ascii="Times New Roman" w:hAnsi="Times New Roman" w:cs="Times New Roman"/>
        </w:rPr>
        <w:t xml:space="preserve"> Dishes that are served cold must be below 41 degrees while hot food must be above 135 degrees. </w:t>
      </w:r>
      <w:commentRangeStart w:id="7"/>
      <w:commentRangeStart w:id="8"/>
      <w:commentRangeStart w:id="9"/>
      <w:commentRangeStart w:id="10"/>
      <w:commentRangeEnd w:id="5"/>
      <w:commentRangeEnd w:id="6"/>
      <w:r w:rsidRPr="00661EDA">
        <w:rPr>
          <w:rFonts w:ascii="Times New Roman" w:hAnsi="Times New Roman" w:cs="Times New Roman"/>
        </w:rPr>
        <w:t>Employees check cooked foods during the cooking process and also</w:t>
      </w:r>
      <w:commentRangeEnd w:id="10"/>
      <w:r>
        <w:rPr>
          <w:rStyle w:val="CommentReference"/>
        </w:rPr>
        <w:commentReference w:id="11"/>
      </w:r>
      <w:r>
        <w:rPr>
          <w:rStyle w:val="CommentReference"/>
        </w:rPr>
        <w:commentReference w:id="12"/>
      </w:r>
      <w:commentRangeEnd w:id="9"/>
      <w:r>
        <w:rPr>
          <w:rStyle w:val="CommentReference"/>
        </w:rPr>
        <w:commentReference w:id="13"/>
      </w:r>
      <w:commentRangeEnd w:id="8"/>
      <w:r>
        <w:rPr>
          <w:rStyle w:val="CommentReference"/>
        </w:rPr>
        <w:commentReference w:id="14"/>
      </w:r>
      <w:commentRangeEnd w:id="7"/>
      <w:r>
        <w:rPr>
          <w:rStyle w:val="CommentReference"/>
        </w:rPr>
        <w:commentReference w:id="15"/>
      </w:r>
      <w:r>
        <w:rPr>
          <w:rFonts w:ascii="Times New Roman" w:hAnsi="Times New Roman" w:cs="Times New Roman"/>
        </w:rPr>
        <w:t xml:space="preserve"> before the meal</w:t>
      </w:r>
      <w:r w:rsidRPr="00661EDA">
        <w:rPr>
          <w:rFonts w:ascii="Times New Roman" w:hAnsi="Times New Roman" w:cs="Times New Roman"/>
        </w:rPr>
        <w:t xml:space="preserve"> once they are put out onto the serving line. </w:t>
      </w:r>
      <w:commentRangeStart w:id="16"/>
      <w:commentRangeStart w:id="17"/>
      <w:commentRangeStart w:id="18"/>
      <w:commentRangeStart w:id="19"/>
      <w:r>
        <w:rPr>
          <w:rFonts w:ascii="Times New Roman" w:hAnsi="Times New Roman" w:cs="Times New Roman"/>
        </w:rPr>
        <w:t>Employees also check chilled foods before the beginning of each meal.</w:t>
      </w:r>
      <w:commentRangeEnd w:id="19"/>
      <w:r>
        <w:rPr>
          <w:rStyle w:val="CommentReference"/>
        </w:rPr>
        <w:commentReference w:id="20"/>
      </w:r>
      <w:r>
        <w:rPr>
          <w:rStyle w:val="CommentReference"/>
        </w:rPr>
        <w:commentReference w:id="21"/>
      </w:r>
      <w:commentRangeEnd w:id="18"/>
      <w:r>
        <w:rPr>
          <w:rStyle w:val="CommentReference"/>
        </w:rPr>
        <w:commentReference w:id="22"/>
      </w:r>
      <w:commentRangeEnd w:id="17"/>
      <w:r>
        <w:rPr>
          <w:rStyle w:val="CommentReference"/>
        </w:rPr>
        <w:commentReference w:id="23"/>
      </w:r>
      <w:commentRangeEnd w:id="16"/>
      <w:r>
        <w:rPr>
          <w:rStyle w:val="CommentReference"/>
        </w:rPr>
        <w:commentReference w:id="24"/>
      </w:r>
      <w:r>
        <w:rPr>
          <w:rStyle w:val="CommentReference"/>
        </w:rPr>
        <w:commentReference w:id="5"/>
      </w:r>
      <w:r>
        <w:rPr>
          <w:rStyle w:val="CommentReference"/>
        </w:rPr>
        <w:commentReference w:id="6"/>
      </w:r>
      <w:r>
        <w:rPr>
          <w:rStyle w:val="CommentReference"/>
        </w:rPr>
        <w:commentReference w:id="7"/>
      </w:r>
      <w:r>
        <w:rPr>
          <w:rStyle w:val="CommentReference"/>
        </w:rPr>
        <w:commentReference w:id="8"/>
      </w:r>
      <w:r>
        <w:rPr>
          <w:rStyle w:val="CommentReference"/>
        </w:rPr>
        <w:commentReference w:id="9"/>
      </w:r>
      <w:r>
        <w:rPr>
          <w:rStyle w:val="CommentReference"/>
        </w:rPr>
        <w:commentReference w:id="10"/>
      </w:r>
      <w:r>
        <w:rPr>
          <w:rStyle w:val="CommentReference"/>
        </w:rPr>
        <w:commentReference w:id="16"/>
      </w:r>
      <w:r>
        <w:rPr>
          <w:rStyle w:val="CommentReference"/>
        </w:rPr>
        <w:commentReference w:id="17"/>
      </w:r>
      <w:r>
        <w:rPr>
          <w:rStyle w:val="CommentReference"/>
        </w:rPr>
        <w:commentReference w:id="18"/>
      </w:r>
      <w:r>
        <w:rPr>
          <w:rStyle w:val="CommentReference"/>
        </w:rPr>
        <w:commentReference w:id="19"/>
      </w:r>
    </w:p>
    <w:p w14:paraId="3D8A6742" w14:textId="77777777" w:rsidR="00661EDA" w:rsidRDefault="00F251F8" w:rsidP="00661EDA">
      <w:pPr>
        <w:rPr>
          <w:rFonts w:ascii="Times New Roman" w:hAnsi="Times New Roman" w:cs="Times New Roman"/>
        </w:rPr>
      </w:pPr>
      <w:commentRangeStart w:id="25"/>
      <w:commentRangeStart w:id="26"/>
      <w:commentRangeStart w:id="27"/>
      <w:commentRangeStart w:id="28"/>
      <w:commentRangeStart w:id="29"/>
      <w:commentRangeStart w:id="30"/>
      <w:commentRangeStart w:id="31"/>
      <w:r>
        <w:rPr>
          <w:rFonts w:ascii="Times New Roman" w:hAnsi="Times New Roman" w:cs="Times New Roman"/>
        </w:rPr>
        <w:t>If there is leftover cooked food, it has to be chilled to specific levels in a specified amount of time to prevent contamination. After two hours, the food must be 70 degrees or below, and after four hours, it must be below 41 degrees. To chill the food fast enough, CPN Dining uses blast chillers, which use fans to circulate cold air.</w:t>
      </w:r>
      <w:commentRangeEnd w:id="30"/>
      <w:r>
        <w:rPr>
          <w:rStyle w:val="CommentReference"/>
        </w:rPr>
        <w:commentReference w:id="32"/>
      </w:r>
      <w:commentRangeEnd w:id="29"/>
      <w:r>
        <w:rPr>
          <w:rStyle w:val="CommentReference"/>
        </w:rPr>
        <w:commentReference w:id="33"/>
      </w:r>
      <w:commentRangeEnd w:id="28"/>
      <w:r>
        <w:rPr>
          <w:rStyle w:val="CommentReference"/>
        </w:rPr>
        <w:commentReference w:id="34"/>
      </w:r>
      <w:commentRangeEnd w:id="27"/>
      <w:r>
        <w:rPr>
          <w:rStyle w:val="CommentReference"/>
        </w:rPr>
        <w:commentReference w:id="35"/>
      </w:r>
      <w:commentRangeEnd w:id="26"/>
      <w:r>
        <w:rPr>
          <w:rStyle w:val="CommentReference"/>
        </w:rPr>
        <w:commentReference w:id="36"/>
      </w:r>
      <w:commentRangeEnd w:id="25"/>
      <w:r>
        <w:rPr>
          <w:rStyle w:val="CommentReference"/>
        </w:rPr>
        <w:commentReference w:id="37"/>
      </w:r>
      <w:r>
        <w:rPr>
          <w:rStyle w:val="CommentReference"/>
        </w:rPr>
        <w:commentReference w:id="25"/>
      </w:r>
      <w:r>
        <w:rPr>
          <w:rStyle w:val="CommentReference"/>
        </w:rPr>
        <w:commentReference w:id="26"/>
      </w:r>
      <w:r>
        <w:rPr>
          <w:rStyle w:val="CommentReference"/>
        </w:rPr>
        <w:commentReference w:id="27"/>
      </w:r>
      <w:r>
        <w:rPr>
          <w:rStyle w:val="CommentReference"/>
        </w:rPr>
        <w:commentReference w:id="28"/>
      </w:r>
      <w:r>
        <w:rPr>
          <w:rStyle w:val="CommentReference"/>
        </w:rPr>
        <w:commentReference w:id="29"/>
      </w:r>
      <w:r>
        <w:rPr>
          <w:rStyle w:val="CommentReference"/>
        </w:rPr>
        <w:commentReference w:id="30"/>
      </w:r>
      <w:commentRangeEnd w:id="31"/>
      <w:r w:rsidR="00885102">
        <w:rPr>
          <w:rStyle w:val="CommentReference"/>
        </w:rPr>
        <w:commentReference w:id="31"/>
      </w:r>
    </w:p>
    <w:p w14:paraId="01A82885" w14:textId="77777777" w:rsidR="00661EDA" w:rsidRDefault="00F251F8" w:rsidP="00661EDA">
      <w:pPr>
        <w:rPr>
          <w:rFonts w:ascii="Times New Roman" w:hAnsi="Times New Roman" w:cs="Times New Roman"/>
        </w:rPr>
      </w:pPr>
      <w:r>
        <w:rPr>
          <w:rFonts w:ascii="Times New Roman" w:hAnsi="Times New Roman" w:cs="Times New Roman"/>
        </w:rPr>
        <w:t xml:space="preserve">“You could roll the hot food into the walk-in freezer, but it’s not really good for the freezer,” </w:t>
      </w:r>
      <w:proofErr w:type="spellStart"/>
      <w:r>
        <w:rPr>
          <w:rFonts w:ascii="Times New Roman" w:hAnsi="Times New Roman" w:cs="Times New Roman"/>
        </w:rPr>
        <w:t>Fogerty</w:t>
      </w:r>
      <w:proofErr w:type="spellEnd"/>
      <w:r>
        <w:rPr>
          <w:rFonts w:ascii="Times New Roman" w:hAnsi="Times New Roman" w:cs="Times New Roman"/>
        </w:rPr>
        <w:t xml:space="preserve"> said. “We use the blast chiller to get foods down to storage temperatures, and then put them in the refrigerators. We store everything in shallow pans so that it cools quicker.”</w:t>
      </w:r>
    </w:p>
    <w:p w14:paraId="2B272C1E" w14:textId="77777777" w:rsidR="00260E95" w:rsidRPr="00661EDA" w:rsidRDefault="00F251F8">
      <w:pPr>
        <w:rPr>
          <w:rFonts w:ascii="Times New Roman" w:hAnsi="Times New Roman" w:cs="Times New Roman"/>
        </w:rPr>
      </w:pPr>
      <w:r>
        <w:rPr>
          <w:rFonts w:ascii="Times New Roman" w:hAnsi="Times New Roman" w:cs="Times New Roman"/>
        </w:rPr>
        <w:t>Once the food is chilled, it still needs to be monitored.</w:t>
      </w:r>
    </w:p>
    <w:p w14:paraId="18D43E6A" w14:textId="77777777" w:rsidR="00894317" w:rsidRPr="00661EDA" w:rsidRDefault="00F251F8" w:rsidP="00894317">
      <w:pPr>
        <w:rPr>
          <w:rFonts w:ascii="Times New Roman" w:hAnsi="Times New Roman" w:cs="Times New Roman"/>
        </w:rPr>
      </w:pPr>
      <w:r w:rsidRPr="00661EDA">
        <w:rPr>
          <w:rFonts w:ascii="Times New Roman" w:hAnsi="Times New Roman" w:cs="Times New Roman"/>
        </w:rPr>
        <w:t xml:space="preserve">“All of our refrigeration has to have two thermometers,” </w:t>
      </w:r>
      <w:proofErr w:type="spellStart"/>
      <w:r w:rsidRPr="00661EDA">
        <w:rPr>
          <w:rFonts w:ascii="Times New Roman" w:hAnsi="Times New Roman" w:cs="Times New Roman"/>
        </w:rPr>
        <w:t>Fogerty</w:t>
      </w:r>
      <w:proofErr w:type="spellEnd"/>
      <w:r w:rsidRPr="00661EDA">
        <w:rPr>
          <w:rFonts w:ascii="Times New Roman" w:hAnsi="Times New Roman" w:cs="Times New Roman"/>
        </w:rPr>
        <w:t xml:space="preserve"> said. “Most equipment has one on the outside, and then we always put one on the inside. We then log our refrigeration temperatures twice a day — once in the morning, once at night. That way, if there’s something wrong with a piece of equipment, we can quickly take food out of it.”</w:t>
      </w:r>
    </w:p>
    <w:p w14:paraId="216B1A60" w14:textId="78EA6B80" w:rsidR="001277EE" w:rsidRDefault="00F251F8">
      <w:pPr>
        <w:rPr>
          <w:rFonts w:ascii="Times New Roman" w:hAnsi="Times New Roman" w:cs="Times New Roman"/>
        </w:rPr>
      </w:pPr>
      <w:r>
        <w:rPr>
          <w:rFonts w:ascii="Times New Roman" w:hAnsi="Times New Roman" w:cs="Times New Roman"/>
        </w:rPr>
        <w:t xml:space="preserve">For the past three years, CPN Dining </w:t>
      </w:r>
      <w:r w:rsidR="00DF60EF">
        <w:rPr>
          <w:rFonts w:ascii="Times New Roman" w:hAnsi="Times New Roman" w:cs="Times New Roman"/>
        </w:rPr>
        <w:t>struggles</w:t>
      </w:r>
      <w:r>
        <w:rPr>
          <w:rFonts w:ascii="Times New Roman" w:hAnsi="Times New Roman" w:cs="Times New Roman"/>
        </w:rPr>
        <w:t xml:space="preserve"> with keeping foods cold enough on the salad bar. </w:t>
      </w:r>
    </w:p>
    <w:p w14:paraId="24DF9700" w14:textId="77777777" w:rsidR="003B4C21" w:rsidRDefault="00F251F8">
      <w:pPr>
        <w:rPr>
          <w:rFonts w:ascii="Times New Roman" w:hAnsi="Times New Roman" w:cs="Times New Roman"/>
        </w:rPr>
      </w:pPr>
      <w:r>
        <w:rPr>
          <w:rFonts w:ascii="Times New Roman" w:hAnsi="Times New Roman" w:cs="Times New Roman"/>
        </w:rPr>
        <w:t xml:space="preserve">“The salad bars are old pieces of equipment,” </w:t>
      </w:r>
      <w:proofErr w:type="spellStart"/>
      <w:r>
        <w:rPr>
          <w:rFonts w:ascii="Times New Roman" w:hAnsi="Times New Roman" w:cs="Times New Roman"/>
        </w:rPr>
        <w:t>Fogerty</w:t>
      </w:r>
      <w:proofErr w:type="spellEnd"/>
      <w:r>
        <w:rPr>
          <w:rFonts w:ascii="Times New Roman" w:hAnsi="Times New Roman" w:cs="Times New Roman"/>
        </w:rPr>
        <w:t xml:space="preserve"> said. “They only get down to about 48 degrees on their own, so we have to put out ice to get it down to 41 degrees.”</w:t>
      </w:r>
    </w:p>
    <w:p w14:paraId="30B0AD16" w14:textId="77777777" w:rsidR="008E4301" w:rsidRDefault="00F251F8">
      <w:pPr>
        <w:rPr>
          <w:rFonts w:ascii="Times New Roman" w:hAnsi="Times New Roman" w:cs="Times New Roman"/>
        </w:rPr>
      </w:pPr>
      <w:proofErr w:type="spellStart"/>
      <w:r>
        <w:rPr>
          <w:rFonts w:ascii="Times New Roman" w:hAnsi="Times New Roman" w:cs="Times New Roman"/>
        </w:rPr>
        <w:t>Fogerty</w:t>
      </w:r>
      <w:proofErr w:type="spellEnd"/>
      <w:r>
        <w:rPr>
          <w:rFonts w:ascii="Times New Roman" w:hAnsi="Times New Roman" w:cs="Times New Roman"/>
        </w:rPr>
        <w:t xml:space="preserve"> said the reason the issue hasn’t been permanently fixed is due to the new dining hall, expected to replace CPN Dining in the fall of 2017.</w:t>
      </w:r>
    </w:p>
    <w:p w14:paraId="04ECEB2B" w14:textId="77777777" w:rsidR="009105B1" w:rsidRDefault="00F251F8">
      <w:pPr>
        <w:rPr>
          <w:rFonts w:ascii="Times New Roman" w:hAnsi="Times New Roman" w:cs="Times New Roman"/>
        </w:rPr>
      </w:pPr>
      <w:r>
        <w:rPr>
          <w:rFonts w:ascii="Times New Roman" w:hAnsi="Times New Roman" w:cs="Times New Roman"/>
        </w:rPr>
        <w:t xml:space="preserve">“If we’re moving to a new place in a year, no one wants to spend $50,000 on salad bars you’re going to get rid of in a year,” </w:t>
      </w:r>
      <w:proofErr w:type="spellStart"/>
      <w:r>
        <w:rPr>
          <w:rFonts w:ascii="Times New Roman" w:hAnsi="Times New Roman" w:cs="Times New Roman"/>
        </w:rPr>
        <w:t>Fogerty</w:t>
      </w:r>
      <w:proofErr w:type="spellEnd"/>
      <w:r>
        <w:rPr>
          <w:rFonts w:ascii="Times New Roman" w:hAnsi="Times New Roman" w:cs="Times New Roman"/>
        </w:rPr>
        <w:t xml:space="preserve"> said.</w:t>
      </w:r>
    </w:p>
    <w:p w14:paraId="10067501" w14:textId="7D379AF9" w:rsidR="009105B1" w:rsidRDefault="00F251F8">
      <w:pPr>
        <w:rPr>
          <w:rFonts w:ascii="Times New Roman" w:hAnsi="Times New Roman" w:cs="Times New Roman"/>
        </w:rPr>
      </w:pPr>
      <w:r>
        <w:rPr>
          <w:rFonts w:ascii="Times New Roman" w:hAnsi="Times New Roman" w:cs="Times New Roman"/>
        </w:rPr>
        <w:t xml:space="preserve">Other dining halls </w:t>
      </w:r>
      <w:r w:rsidR="00DF60EF">
        <w:rPr>
          <w:rFonts w:ascii="Times New Roman" w:hAnsi="Times New Roman" w:cs="Times New Roman"/>
        </w:rPr>
        <w:t>struggle</w:t>
      </w:r>
      <w:r>
        <w:rPr>
          <w:rFonts w:ascii="Times New Roman" w:hAnsi="Times New Roman" w:cs="Times New Roman"/>
        </w:rPr>
        <w:t xml:space="preserve"> with keeping food cool. Harper Dining, East Campus Dining and </w:t>
      </w:r>
      <w:proofErr w:type="spellStart"/>
      <w:r>
        <w:rPr>
          <w:rFonts w:ascii="Times New Roman" w:hAnsi="Times New Roman" w:cs="Times New Roman"/>
        </w:rPr>
        <w:t>Selleck</w:t>
      </w:r>
      <w:proofErr w:type="spellEnd"/>
      <w:r>
        <w:rPr>
          <w:rFonts w:ascii="Times New Roman" w:hAnsi="Times New Roman" w:cs="Times New Roman"/>
        </w:rPr>
        <w:t xml:space="preserve"> Dining were cited for cold foods being above 41 degrees in 2015. </w:t>
      </w:r>
    </w:p>
    <w:p w14:paraId="62C34ED0" w14:textId="77777777" w:rsidR="001F6113" w:rsidRDefault="00F251F8">
      <w:pPr>
        <w:rPr>
          <w:rFonts w:ascii="Times New Roman" w:hAnsi="Times New Roman" w:cs="Times New Roman"/>
        </w:rPr>
      </w:pPr>
      <w:r>
        <w:rPr>
          <w:rFonts w:ascii="Times New Roman" w:hAnsi="Times New Roman" w:cs="Times New Roman"/>
        </w:rPr>
        <w:t>Out of 11 analyzed restaurants in downtown Lincoln, only one was cited with food temperature issues. In Buffalo Wild Wing’s latest inspection on December 3, 2015, a refrigerator was malfunctioning, causing the food inside to rise above 48 degrees.</w:t>
      </w:r>
    </w:p>
    <w:p w14:paraId="79B36088" w14:textId="77777777" w:rsidR="009105B1" w:rsidRDefault="00F251F8">
      <w:pPr>
        <w:rPr>
          <w:rFonts w:ascii="Times New Roman" w:hAnsi="Times New Roman" w:cs="Times New Roman"/>
        </w:rPr>
      </w:pPr>
      <w:r>
        <w:rPr>
          <w:rFonts w:ascii="Times New Roman" w:hAnsi="Times New Roman" w:cs="Times New Roman"/>
        </w:rPr>
        <w:t>Another factor of sanitation that is inspected is the dishwashing process. Dishes must be cleaned with a proper amount of sanitizer, with water above a specific temperature.</w:t>
      </w:r>
    </w:p>
    <w:p w14:paraId="718B3731" w14:textId="77777777" w:rsidR="009105B1" w:rsidRDefault="00F251F8">
      <w:pPr>
        <w:rPr>
          <w:rFonts w:ascii="Times New Roman" w:hAnsi="Times New Roman" w:cs="Times New Roman"/>
        </w:rPr>
      </w:pPr>
      <w:r>
        <w:rPr>
          <w:rFonts w:ascii="Times New Roman" w:hAnsi="Times New Roman" w:cs="Times New Roman"/>
        </w:rPr>
        <w:lastRenderedPageBreak/>
        <w:t xml:space="preserve">“On the back of the dishwasher, there’s four temperature gauges, one for each section,” </w:t>
      </w:r>
      <w:proofErr w:type="spellStart"/>
      <w:r>
        <w:rPr>
          <w:rFonts w:ascii="Times New Roman" w:hAnsi="Times New Roman" w:cs="Times New Roman"/>
        </w:rPr>
        <w:t>Fogerty</w:t>
      </w:r>
      <w:proofErr w:type="spellEnd"/>
      <w:r>
        <w:rPr>
          <w:rFonts w:ascii="Times New Roman" w:hAnsi="Times New Roman" w:cs="Times New Roman"/>
        </w:rPr>
        <w:t xml:space="preserve"> said. “We also have this nifty little thermometer thing that will go through the dishwasher cycle and take temperatures and save them. Then, you can look and see the highest temperatures it went through.”</w:t>
      </w:r>
    </w:p>
    <w:p w14:paraId="04D14153" w14:textId="77777777" w:rsidR="00BF5460" w:rsidRDefault="00F251F8">
      <w:pPr>
        <w:rPr>
          <w:rFonts w:ascii="Times New Roman" w:hAnsi="Times New Roman" w:cs="Times New Roman"/>
        </w:rPr>
      </w:pPr>
      <w:r>
        <w:rPr>
          <w:rFonts w:ascii="Times New Roman" w:hAnsi="Times New Roman" w:cs="Times New Roman"/>
        </w:rPr>
        <w:t xml:space="preserve">Sanitation solution level issues seem to be common in both restaurants and dining halls. Four of the five dining halls and three of the 11 downtown restaurants were cited for sanitation solution issues in their latest inspection. </w:t>
      </w:r>
    </w:p>
    <w:p w14:paraId="6AC3BDA1" w14:textId="77777777" w:rsidR="00AB0557" w:rsidRDefault="00F251F8">
      <w:pPr>
        <w:rPr>
          <w:rFonts w:ascii="Times New Roman" w:hAnsi="Times New Roman" w:cs="Times New Roman"/>
        </w:rPr>
      </w:pPr>
      <w:r>
        <w:rPr>
          <w:rFonts w:ascii="Times New Roman" w:hAnsi="Times New Roman" w:cs="Times New Roman"/>
        </w:rPr>
        <w:t xml:space="preserve">Unclean utensils and appliances were also prevalent in restaurant inspections. Five of the 11 downtown restaurants had utensils stored with food residue on them. </w:t>
      </w:r>
    </w:p>
    <w:p w14:paraId="724EB755" w14:textId="77777777" w:rsidR="009105B1" w:rsidRDefault="00F251F8">
      <w:pPr>
        <w:rPr>
          <w:rFonts w:ascii="Times New Roman" w:hAnsi="Times New Roman" w:cs="Times New Roman"/>
        </w:rPr>
      </w:pPr>
      <w:proofErr w:type="spellStart"/>
      <w:r>
        <w:rPr>
          <w:rFonts w:ascii="Times New Roman" w:hAnsi="Times New Roman" w:cs="Times New Roman"/>
        </w:rPr>
        <w:t>Fogerty</w:t>
      </w:r>
      <w:proofErr w:type="spellEnd"/>
      <w:r>
        <w:rPr>
          <w:rFonts w:ascii="Times New Roman" w:hAnsi="Times New Roman" w:cs="Times New Roman"/>
        </w:rPr>
        <w:t xml:space="preserve"> said one of the hardest factors to control is the human factor. Every person that is hired must go through training to learn proper sanitation procedures.</w:t>
      </w:r>
    </w:p>
    <w:p w14:paraId="50DC1CA8" w14:textId="77777777" w:rsidR="0088595F" w:rsidRDefault="00F251F8">
      <w:pPr>
        <w:rPr>
          <w:rFonts w:ascii="Times New Roman" w:hAnsi="Times New Roman" w:cs="Times New Roman"/>
        </w:rPr>
      </w:pPr>
      <w:r>
        <w:rPr>
          <w:rFonts w:ascii="Times New Roman" w:hAnsi="Times New Roman" w:cs="Times New Roman"/>
        </w:rPr>
        <w:t xml:space="preserve">“We have a series of six CDs that we have people watch, or they can take an online course,” </w:t>
      </w:r>
      <w:proofErr w:type="spellStart"/>
      <w:r>
        <w:rPr>
          <w:rFonts w:ascii="Times New Roman" w:hAnsi="Times New Roman" w:cs="Times New Roman"/>
        </w:rPr>
        <w:t>Fogerty</w:t>
      </w:r>
      <w:proofErr w:type="spellEnd"/>
      <w:r>
        <w:rPr>
          <w:rFonts w:ascii="Times New Roman" w:hAnsi="Times New Roman" w:cs="Times New Roman"/>
        </w:rPr>
        <w:t xml:space="preserve"> said. “Everybody does the food safety training once a year. It doesn’t make a difference if you wash tables, work in the dish room, or you work on the line.”</w:t>
      </w:r>
    </w:p>
    <w:p w14:paraId="27443EB6" w14:textId="77777777" w:rsidR="003865F4" w:rsidRDefault="00F251F8">
      <w:pPr>
        <w:rPr>
          <w:rFonts w:ascii="Times New Roman" w:hAnsi="Times New Roman" w:cs="Times New Roman"/>
        </w:rPr>
      </w:pPr>
      <w:proofErr w:type="spellStart"/>
      <w:r>
        <w:rPr>
          <w:rFonts w:ascii="Times New Roman" w:hAnsi="Times New Roman" w:cs="Times New Roman"/>
        </w:rPr>
        <w:t>Fogerty</w:t>
      </w:r>
      <w:proofErr w:type="spellEnd"/>
      <w:r>
        <w:rPr>
          <w:rFonts w:ascii="Times New Roman" w:hAnsi="Times New Roman" w:cs="Times New Roman"/>
        </w:rPr>
        <w:t xml:space="preserve"> must also make sure there is a supervisor who has gone through Level 4 training in the building whenever the dining hall is open. </w:t>
      </w:r>
    </w:p>
    <w:p w14:paraId="00269241" w14:textId="77777777" w:rsidR="00A71C88" w:rsidRDefault="00F251F8">
      <w:pPr>
        <w:rPr>
          <w:rFonts w:ascii="Times New Roman" w:hAnsi="Times New Roman" w:cs="Times New Roman"/>
        </w:rPr>
      </w:pPr>
      <w:r>
        <w:rPr>
          <w:rFonts w:ascii="Times New Roman" w:hAnsi="Times New Roman" w:cs="Times New Roman"/>
        </w:rPr>
        <w:t xml:space="preserve">“It’s their responsibility to make sure that everyone else is doing the right things,” </w:t>
      </w:r>
      <w:proofErr w:type="spellStart"/>
      <w:r>
        <w:rPr>
          <w:rFonts w:ascii="Times New Roman" w:hAnsi="Times New Roman" w:cs="Times New Roman"/>
        </w:rPr>
        <w:t>Fogerty</w:t>
      </w:r>
      <w:proofErr w:type="spellEnd"/>
      <w:r>
        <w:rPr>
          <w:rFonts w:ascii="Times New Roman" w:hAnsi="Times New Roman" w:cs="Times New Roman"/>
        </w:rPr>
        <w:t xml:space="preserve"> said.</w:t>
      </w:r>
    </w:p>
    <w:p w14:paraId="62C57BB0" w14:textId="77777777" w:rsidR="00A71C88" w:rsidRDefault="00F251F8">
      <w:pPr>
        <w:rPr>
          <w:rFonts w:ascii="Times New Roman" w:hAnsi="Times New Roman" w:cs="Times New Roman"/>
        </w:rPr>
      </w:pPr>
      <w:r>
        <w:rPr>
          <w:rFonts w:ascii="Times New Roman" w:hAnsi="Times New Roman" w:cs="Times New Roman"/>
        </w:rPr>
        <w:t xml:space="preserve">While the dining halls have all </w:t>
      </w:r>
      <w:proofErr w:type="gramStart"/>
      <w:r>
        <w:rPr>
          <w:rFonts w:ascii="Times New Roman" w:hAnsi="Times New Roman" w:cs="Times New Roman"/>
        </w:rPr>
        <w:t>employees</w:t>
      </w:r>
      <w:proofErr w:type="gramEnd"/>
      <w:r>
        <w:rPr>
          <w:rFonts w:ascii="Times New Roman" w:hAnsi="Times New Roman" w:cs="Times New Roman"/>
        </w:rPr>
        <w:t xml:space="preserve"> complete food safety training, not all restaurants give the same training to their employees. Five of the downtown restaurants had employees with improper or out-of-date training permits. </w:t>
      </w:r>
    </w:p>
    <w:p w14:paraId="4D26F1FE" w14:textId="77777777" w:rsidR="00E37562" w:rsidRDefault="00F251F8">
      <w:pPr>
        <w:rPr>
          <w:rFonts w:ascii="Times New Roman" w:hAnsi="Times New Roman" w:cs="Times New Roman"/>
        </w:rPr>
      </w:pPr>
      <w:r>
        <w:rPr>
          <w:rFonts w:ascii="Times New Roman" w:hAnsi="Times New Roman" w:cs="Times New Roman"/>
        </w:rPr>
        <w:t>The median number of critical violations for the dining halls and downtown restaurants is 3 for the most recent inspections of each. Three dining halls had three critical violations or fewer. Abel Dining led the number of critical violations with six, two more than the next restaurant.</w:t>
      </w:r>
    </w:p>
    <w:p w14:paraId="6A1E8A71" w14:textId="77777777" w:rsidR="002A5B37" w:rsidRDefault="00F251F8">
      <w:pPr>
        <w:rPr>
          <w:rFonts w:ascii="Times New Roman" w:hAnsi="Times New Roman" w:cs="Times New Roman"/>
        </w:rPr>
      </w:pPr>
      <w:r>
        <w:rPr>
          <w:rFonts w:ascii="Times New Roman" w:hAnsi="Times New Roman" w:cs="Times New Roman"/>
        </w:rPr>
        <w:t xml:space="preserve">Overall, the dining halls at UNL are fairly average in terms of health violations. </w:t>
      </w:r>
      <w:proofErr w:type="spellStart"/>
      <w:r>
        <w:rPr>
          <w:rFonts w:ascii="Times New Roman" w:hAnsi="Times New Roman" w:cs="Times New Roman"/>
        </w:rPr>
        <w:t>Fogerty</w:t>
      </w:r>
      <w:proofErr w:type="spellEnd"/>
      <w:r>
        <w:rPr>
          <w:rFonts w:ascii="Times New Roman" w:hAnsi="Times New Roman" w:cs="Times New Roman"/>
        </w:rPr>
        <w:t xml:space="preserve"> said he thinks inspections offer a chance to see the truth of food facilities.</w:t>
      </w:r>
    </w:p>
    <w:p w14:paraId="30B203D8" w14:textId="77777777" w:rsidR="002A5B37" w:rsidRPr="002A5B37" w:rsidRDefault="00F251F8" w:rsidP="002A5B37">
      <w:pPr>
        <w:rPr>
          <w:rFonts w:ascii="Times New Roman" w:hAnsi="Times New Roman" w:cs="Times New Roman"/>
        </w:rPr>
      </w:pPr>
      <w:r w:rsidRPr="002A5B37">
        <w:rPr>
          <w:rFonts w:ascii="Times New Roman" w:hAnsi="Times New Roman" w:cs="Times New Roman"/>
        </w:rPr>
        <w:t xml:space="preserve">“I always like </w:t>
      </w:r>
      <w:r>
        <w:rPr>
          <w:rFonts w:ascii="Times New Roman" w:hAnsi="Times New Roman" w:cs="Times New Roman"/>
        </w:rPr>
        <w:t xml:space="preserve">when the inspector comes around,” </w:t>
      </w:r>
      <w:proofErr w:type="spellStart"/>
      <w:r>
        <w:rPr>
          <w:rFonts w:ascii="Times New Roman" w:hAnsi="Times New Roman" w:cs="Times New Roman"/>
        </w:rPr>
        <w:t>Fogerty</w:t>
      </w:r>
      <w:proofErr w:type="spellEnd"/>
      <w:r>
        <w:rPr>
          <w:rFonts w:ascii="Times New Roman" w:hAnsi="Times New Roman" w:cs="Times New Roman"/>
        </w:rPr>
        <w:t xml:space="preserve"> said.</w:t>
      </w:r>
      <w:r w:rsidRPr="002A5B37">
        <w:rPr>
          <w:rFonts w:ascii="Times New Roman" w:hAnsi="Times New Roman" w:cs="Times New Roman"/>
        </w:rPr>
        <w:t xml:space="preserve"> </w:t>
      </w:r>
      <w:r>
        <w:rPr>
          <w:rFonts w:ascii="Times New Roman" w:hAnsi="Times New Roman" w:cs="Times New Roman"/>
        </w:rPr>
        <w:t>“</w:t>
      </w:r>
      <w:r w:rsidRPr="002A5B37">
        <w:rPr>
          <w:rFonts w:ascii="Times New Roman" w:hAnsi="Times New Roman" w:cs="Times New Roman"/>
        </w:rPr>
        <w:t>My view on inspections is, if you do it right, you sho</w:t>
      </w:r>
      <w:r>
        <w:rPr>
          <w:rFonts w:ascii="Times New Roman" w:hAnsi="Times New Roman" w:cs="Times New Roman"/>
        </w:rPr>
        <w:t>uldn’t have to do a dang thing.”</w:t>
      </w:r>
    </w:p>
    <w:p w14:paraId="384A336F" w14:textId="77777777" w:rsidR="002A5B37" w:rsidRPr="00661EDA" w:rsidRDefault="001C596E">
      <w:pPr>
        <w:rPr>
          <w:rFonts w:ascii="Times New Roman" w:hAnsi="Times New Roman" w:cs="Times New Roman"/>
        </w:rPr>
      </w:pPr>
    </w:p>
    <w:sectPr w:rsidR="002A5B37" w:rsidRPr="00661EDA" w:rsidSect="00E628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rammarly" w:date="2016-03-01T07:36:00Z" w:initials="G">
    <w:p w14:paraId="2E9DE6D6" w14:textId="77777777" w:rsidR="00583F16" w:rsidRDefault="00583F16" w:rsidP="00583F16">
      <w:proofErr w:type="gramStart"/>
      <w:r>
        <w:t>Deleted:,</w:t>
      </w:r>
      <w:proofErr w:type="gramEnd"/>
    </w:p>
  </w:comment>
  <w:comment w:id="4" w:author="aidan connolly" w:date="2016-03-04T15:26:00Z" w:initials="ac">
    <w:p w14:paraId="2E0EB565" w14:textId="2AC448E2" w:rsidR="00DF60EF" w:rsidRDefault="00DF60EF">
      <w:pPr>
        <w:pStyle w:val="CommentText"/>
      </w:pPr>
      <w:r>
        <w:rPr>
          <w:rStyle w:val="CommentReference"/>
        </w:rPr>
        <w:annotationRef/>
      </w:r>
      <w:r>
        <w:t>Lead with the most serious violation</w:t>
      </w:r>
    </w:p>
  </w:comment>
  <w:comment w:id="11" w:author="Grammarly" w:date="2016-03-01T07:36:00Z" w:initials="G">
    <w:p w14:paraId="44CEF4B7" w14:textId="77777777" w:rsidR="003B283C" w:rsidRDefault="00F251F8">
      <w:r>
        <w:t>Inserted:  foods</w:t>
      </w:r>
    </w:p>
  </w:comment>
  <w:comment w:id="12" w:author="Grammarly" w:date="2016-03-01T07:36:00Z" w:initials="G">
    <w:p w14:paraId="528EE1ED" w14:textId="77777777" w:rsidR="003B283C" w:rsidRDefault="00F251F8">
      <w:r>
        <w:t>Inserted:  cook</w:t>
      </w:r>
    </w:p>
  </w:comment>
  <w:comment w:id="13" w:author="Grammarly" w:date="2016-03-01T07:36:00Z" w:initials="G">
    <w:p w14:paraId="4E7E2BF2" w14:textId="77777777" w:rsidR="003B283C" w:rsidRDefault="00F251F8">
      <w:r>
        <w:t>Inserted: e</w:t>
      </w:r>
    </w:p>
  </w:comment>
  <w:comment w:id="14" w:author="Grammarly" w:date="2016-03-01T07:36:00Z" w:initials="G">
    <w:p w14:paraId="5968BD80" w14:textId="77777777" w:rsidR="003B283C" w:rsidRDefault="00F251F8">
      <w:r>
        <w:t>Inserted: y</w:t>
      </w:r>
    </w:p>
  </w:comment>
  <w:comment w:id="15" w:author="Grammarly" w:date="2016-03-01T07:36:00Z" w:initials="G">
    <w:p w14:paraId="223AC87E" w14:textId="77777777" w:rsidR="003B283C" w:rsidRDefault="00F251F8">
      <w:r>
        <w:t xml:space="preserve">Inserted: </w:t>
      </w:r>
      <w:proofErr w:type="spellStart"/>
      <w:r>
        <w:t>Empl</w:t>
      </w:r>
      <w:proofErr w:type="spellEnd"/>
    </w:p>
  </w:comment>
  <w:comment w:id="20" w:author="Grammarly" w:date="2016-03-01T07:36:00Z" w:initials="G">
    <w:p w14:paraId="442A6051" w14:textId="77777777" w:rsidR="003B283C" w:rsidRDefault="00F251F8">
      <w:r>
        <w:t>Inserted:  foods</w:t>
      </w:r>
    </w:p>
  </w:comment>
  <w:comment w:id="21" w:author="Grammarly" w:date="2016-03-01T07:36:00Z" w:initials="G">
    <w:p w14:paraId="28BDD566" w14:textId="77777777" w:rsidR="003B283C" w:rsidRDefault="00F251F8">
      <w:r>
        <w:t>Inserted:  chill</w:t>
      </w:r>
    </w:p>
  </w:comment>
  <w:comment w:id="22" w:author="Grammarly" w:date="2016-03-01T07:36:00Z" w:initials="G">
    <w:p w14:paraId="15B078F5" w14:textId="77777777" w:rsidR="003B283C" w:rsidRDefault="00F251F8">
      <w:r>
        <w:t>Inserted: e</w:t>
      </w:r>
    </w:p>
  </w:comment>
  <w:comment w:id="23" w:author="Grammarly" w:date="2016-03-01T07:36:00Z" w:initials="G">
    <w:p w14:paraId="2E1D0CBF" w14:textId="77777777" w:rsidR="003B283C" w:rsidRDefault="00F251F8">
      <w:r>
        <w:t xml:space="preserve">Inserted: </w:t>
      </w:r>
      <w:proofErr w:type="spellStart"/>
      <w:r>
        <w:t>oy</w:t>
      </w:r>
      <w:proofErr w:type="spellEnd"/>
    </w:p>
  </w:comment>
  <w:comment w:id="24" w:author="Grammarly" w:date="2016-03-01T07:36:00Z" w:initials="G">
    <w:p w14:paraId="2B7EC8A4" w14:textId="77777777" w:rsidR="003B283C" w:rsidRDefault="00F251F8">
      <w:r>
        <w:t xml:space="preserve">Inserted: </w:t>
      </w:r>
      <w:proofErr w:type="spellStart"/>
      <w:r>
        <w:t>Emp</w:t>
      </w:r>
      <w:proofErr w:type="spellEnd"/>
    </w:p>
  </w:comment>
  <w:comment w:id="5" w:author="Grammarly" w:date="2016-03-01T07:36:00Z" w:initials="G">
    <w:p w14:paraId="39E3F978" w14:textId="77777777" w:rsidR="003B283C" w:rsidRDefault="00F251F8">
      <w:proofErr w:type="gramStart"/>
      <w:r>
        <w:t>Deleted:,</w:t>
      </w:r>
      <w:proofErr w:type="gramEnd"/>
    </w:p>
  </w:comment>
  <w:comment w:id="6" w:author="Grammarly" w:date="2016-03-01T07:36:00Z" w:initials="G">
    <w:p w14:paraId="79E64BC7" w14:textId="77777777" w:rsidR="003B283C" w:rsidRDefault="00F251F8">
      <w:proofErr w:type="spellStart"/>
      <w:proofErr w:type="gramStart"/>
      <w:r>
        <w:t>Deleted:kept</w:t>
      </w:r>
      <w:proofErr w:type="spellEnd"/>
      <w:proofErr w:type="gramEnd"/>
      <w:r>
        <w:t xml:space="preserve"> </w:t>
      </w:r>
    </w:p>
  </w:comment>
  <w:comment w:id="7" w:author="Grammarly" w:date="2016-03-01T07:36:00Z" w:initials="G">
    <w:p w14:paraId="12F613AC" w14:textId="77777777" w:rsidR="003B283C" w:rsidRDefault="00F251F8">
      <w:proofErr w:type="spellStart"/>
      <w:proofErr w:type="gramStart"/>
      <w:r>
        <w:t>Deleted:Co</w:t>
      </w:r>
      <w:proofErr w:type="spellEnd"/>
      <w:proofErr w:type="gramEnd"/>
    </w:p>
  </w:comment>
  <w:comment w:id="8" w:author="Grammarly" w:date="2016-03-01T07:36:00Z" w:initials="G">
    <w:p w14:paraId="055D6310" w14:textId="77777777" w:rsidR="003B283C" w:rsidRDefault="00F251F8">
      <w:proofErr w:type="spellStart"/>
      <w:proofErr w:type="gramStart"/>
      <w:r>
        <w:t>Deleted:k</w:t>
      </w:r>
      <w:proofErr w:type="spellEnd"/>
      <w:proofErr w:type="gramEnd"/>
    </w:p>
  </w:comment>
  <w:comment w:id="9" w:author="Grammarly" w:date="2016-03-01T07:36:00Z" w:initials="G">
    <w:p w14:paraId="6AAE0B6A" w14:textId="77777777" w:rsidR="003B283C" w:rsidRDefault="00F251F8">
      <w:proofErr w:type="spellStart"/>
      <w:proofErr w:type="gramStart"/>
      <w:r>
        <w:t>Deleted:d</w:t>
      </w:r>
      <w:proofErr w:type="spellEnd"/>
      <w:proofErr w:type="gramEnd"/>
      <w:r>
        <w:t xml:space="preserve"> food</w:t>
      </w:r>
    </w:p>
  </w:comment>
  <w:comment w:id="10" w:author="Grammarly" w:date="2016-03-01T07:36:00Z" w:initials="G">
    <w:p w14:paraId="31F8E0F6" w14:textId="77777777" w:rsidR="003B283C" w:rsidRDefault="00F251F8">
      <w:proofErr w:type="spellStart"/>
      <w:proofErr w:type="gramStart"/>
      <w:r>
        <w:t>Deleted:are</w:t>
      </w:r>
      <w:proofErr w:type="spellEnd"/>
      <w:proofErr w:type="gramEnd"/>
      <w:r>
        <w:t xml:space="preserve"> </w:t>
      </w:r>
    </w:p>
  </w:comment>
  <w:comment w:id="16" w:author="Grammarly" w:date="2016-03-01T07:36:00Z" w:initials="G">
    <w:p w14:paraId="33DB1615" w14:textId="77777777" w:rsidR="003B283C" w:rsidRDefault="00F251F8">
      <w:proofErr w:type="spellStart"/>
      <w:proofErr w:type="gramStart"/>
      <w:r>
        <w:t>Deleted:Chi</w:t>
      </w:r>
      <w:proofErr w:type="spellEnd"/>
      <w:proofErr w:type="gramEnd"/>
    </w:p>
  </w:comment>
  <w:comment w:id="17" w:author="Grammarly" w:date="2016-03-01T07:36:00Z" w:initials="G">
    <w:p w14:paraId="76EAFFDD" w14:textId="77777777" w:rsidR="003B283C" w:rsidRDefault="00F251F8">
      <w:proofErr w:type="spellStart"/>
      <w:proofErr w:type="gramStart"/>
      <w:r>
        <w:t>Deleted:l</w:t>
      </w:r>
      <w:proofErr w:type="spellEnd"/>
      <w:proofErr w:type="gramEnd"/>
    </w:p>
  </w:comment>
  <w:comment w:id="18" w:author="Grammarly" w:date="2016-03-01T07:36:00Z" w:initials="G">
    <w:p w14:paraId="3066B221" w14:textId="77777777" w:rsidR="003B283C" w:rsidRDefault="00F251F8">
      <w:proofErr w:type="spellStart"/>
      <w:proofErr w:type="gramStart"/>
      <w:r>
        <w:t>Deleted:d</w:t>
      </w:r>
      <w:proofErr w:type="spellEnd"/>
      <w:proofErr w:type="gramEnd"/>
      <w:r>
        <w:t xml:space="preserve"> food</w:t>
      </w:r>
    </w:p>
  </w:comment>
  <w:comment w:id="19" w:author="Grammarly" w:date="2016-03-01T07:36:00Z" w:initials="G">
    <w:p w14:paraId="6ECC64BE" w14:textId="77777777" w:rsidR="003B283C" w:rsidRDefault="00F251F8">
      <w:r>
        <w:t>Deleted: are</w:t>
      </w:r>
    </w:p>
  </w:comment>
  <w:comment w:id="32" w:author="Grammarly" w:date="2016-03-01T07:36:00Z" w:initials="G">
    <w:p w14:paraId="3241B52D" w14:textId="77777777" w:rsidR="003B283C" w:rsidRDefault="00F251F8">
      <w:r>
        <w:t>Inserted: T</w:t>
      </w:r>
    </w:p>
  </w:comment>
  <w:comment w:id="33" w:author="Grammarly" w:date="2016-03-01T07:36:00Z" w:initials="G">
    <w:p w14:paraId="1DD04568" w14:textId="77777777" w:rsidR="003B283C" w:rsidRDefault="00F251F8">
      <w:r>
        <w:t>Inserted: c</w:t>
      </w:r>
    </w:p>
  </w:comment>
  <w:comment w:id="34" w:author="Grammarly" w:date="2016-03-01T07:36:00Z" w:initials="G">
    <w:p w14:paraId="5A037A40" w14:textId="77777777" w:rsidR="003B283C" w:rsidRDefault="00F251F8">
      <w:r>
        <w:t xml:space="preserve">Inserted: </w:t>
      </w:r>
      <w:proofErr w:type="spellStart"/>
      <w:r>
        <w:t>cif</w:t>
      </w:r>
      <w:proofErr w:type="spellEnd"/>
    </w:p>
  </w:comment>
  <w:comment w:id="35" w:author="Grammarly" w:date="2016-03-01T07:36:00Z" w:initials="G">
    <w:p w14:paraId="5275D06D" w14:textId="77777777" w:rsidR="003B283C" w:rsidRDefault="00F251F8">
      <w:r>
        <w:t xml:space="preserve">Inserted: </w:t>
      </w:r>
      <w:proofErr w:type="spellStart"/>
      <w:r>
        <w:t>sp</w:t>
      </w:r>
      <w:proofErr w:type="spellEnd"/>
    </w:p>
  </w:comment>
  <w:comment w:id="36" w:author="Grammarly" w:date="2016-03-01T07:36:00Z" w:initials="G">
    <w:p w14:paraId="0CC9C403" w14:textId="77777777" w:rsidR="003B283C" w:rsidRDefault="00F251F8">
      <w:r>
        <w:t xml:space="preserve">Inserted: </w:t>
      </w:r>
      <w:proofErr w:type="spellStart"/>
      <w:r>
        <w:t>oked</w:t>
      </w:r>
      <w:proofErr w:type="spellEnd"/>
    </w:p>
  </w:comment>
  <w:comment w:id="37" w:author="Grammarly" w:date="2016-03-01T07:36:00Z" w:initials="G">
    <w:p w14:paraId="33715579" w14:textId="77777777" w:rsidR="003B283C" w:rsidRDefault="00F251F8">
      <w:r>
        <w:t>Inserted: c</w:t>
      </w:r>
    </w:p>
  </w:comment>
  <w:comment w:id="25" w:author="Grammarly" w:date="2016-03-01T07:36:00Z" w:initials="G">
    <w:p w14:paraId="1DE8C725" w14:textId="77777777" w:rsidR="003B283C" w:rsidRDefault="00F251F8">
      <w:proofErr w:type="spellStart"/>
      <w:r>
        <w:t>Deleted:h</w:t>
      </w:r>
      <w:proofErr w:type="spellEnd"/>
    </w:p>
  </w:comment>
  <w:comment w:id="26" w:author="Grammarly" w:date="2016-03-01T07:36:00Z" w:initials="G">
    <w:p w14:paraId="062C9529" w14:textId="77777777" w:rsidR="003B283C" w:rsidRDefault="00F251F8">
      <w:proofErr w:type="spellStart"/>
      <w:r>
        <w:t>Deleted:t</w:t>
      </w:r>
      <w:proofErr w:type="spellEnd"/>
    </w:p>
  </w:comment>
  <w:comment w:id="27" w:author="Grammarly" w:date="2016-03-01T07:36:00Z" w:initials="G">
    <w:p w14:paraId="7762FAA4" w14:textId="77777777" w:rsidR="003B283C" w:rsidRDefault="00F251F8">
      <w:proofErr w:type="spellStart"/>
      <w:r>
        <w:t>Deleted:c</w:t>
      </w:r>
      <w:proofErr w:type="spellEnd"/>
    </w:p>
  </w:comment>
  <w:comment w:id="28" w:author="Grammarly" w:date="2016-03-01T07:36:00Z" w:initials="G">
    <w:p w14:paraId="2B3660FD" w14:textId="77777777" w:rsidR="003B283C" w:rsidRDefault="00F251F8">
      <w:proofErr w:type="spellStart"/>
      <w:proofErr w:type="gramStart"/>
      <w:r>
        <w:t>Deleted:rta</w:t>
      </w:r>
      <w:proofErr w:type="spellEnd"/>
      <w:proofErr w:type="gramEnd"/>
    </w:p>
  </w:comment>
  <w:comment w:id="29" w:author="Grammarly" w:date="2016-03-01T07:36:00Z" w:initials="G">
    <w:p w14:paraId="603383AE" w14:textId="77777777" w:rsidR="003B283C" w:rsidRDefault="00F251F8">
      <w:proofErr w:type="spellStart"/>
      <w:proofErr w:type="gramStart"/>
      <w:r>
        <w:t>Deleted:n</w:t>
      </w:r>
      <w:proofErr w:type="spellEnd"/>
      <w:proofErr w:type="gramEnd"/>
    </w:p>
  </w:comment>
  <w:comment w:id="30" w:author="Grammarly" w:date="2016-03-01T07:36:00Z" w:initials="G">
    <w:p w14:paraId="334F85C6" w14:textId="77777777" w:rsidR="003B283C" w:rsidRDefault="00F251F8">
      <w:proofErr w:type="spellStart"/>
      <w:proofErr w:type="gramStart"/>
      <w:r>
        <w:t>Deleted:In</w:t>
      </w:r>
      <w:proofErr w:type="spellEnd"/>
      <w:proofErr w:type="gramEnd"/>
      <w:r>
        <w:t xml:space="preserve"> order t</w:t>
      </w:r>
    </w:p>
  </w:comment>
  <w:comment w:id="31" w:author="aidan connolly" w:date="2016-03-04T15:24:00Z" w:initials="ac">
    <w:p w14:paraId="771DFE81" w14:textId="31FED0CC" w:rsidR="00885102" w:rsidRDefault="00885102">
      <w:pPr>
        <w:pStyle w:val="CommentText"/>
      </w:pPr>
      <w:r>
        <w:rPr>
          <w:rStyle w:val="CommentReference"/>
        </w:rPr>
        <w:annotationRef/>
      </w:r>
      <w:r>
        <w:t>Maybe you don’t need all this specifically especially so high.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9DE6D6" w15:done="0"/>
  <w15:commentEx w15:paraId="2E0EB565" w15:done="0"/>
  <w15:commentEx w15:paraId="44CEF4B7" w15:done="0"/>
  <w15:commentEx w15:paraId="528EE1ED" w15:done="0"/>
  <w15:commentEx w15:paraId="4E7E2BF2" w15:done="0"/>
  <w15:commentEx w15:paraId="5968BD80" w15:done="0"/>
  <w15:commentEx w15:paraId="223AC87E" w15:done="0"/>
  <w15:commentEx w15:paraId="442A6051" w15:done="0"/>
  <w15:commentEx w15:paraId="28BDD566" w15:done="0"/>
  <w15:commentEx w15:paraId="15B078F5" w15:done="0"/>
  <w15:commentEx w15:paraId="2E1D0CBF" w15:done="0"/>
  <w15:commentEx w15:paraId="2B7EC8A4" w15:done="0"/>
  <w15:commentEx w15:paraId="39E3F978" w15:done="0"/>
  <w15:commentEx w15:paraId="79E64BC7" w15:done="0"/>
  <w15:commentEx w15:paraId="12F613AC" w15:done="0"/>
  <w15:commentEx w15:paraId="055D6310" w15:done="0"/>
  <w15:commentEx w15:paraId="6AAE0B6A" w15:done="0"/>
  <w15:commentEx w15:paraId="31F8E0F6" w15:done="0"/>
  <w15:commentEx w15:paraId="33DB1615" w15:done="0"/>
  <w15:commentEx w15:paraId="76EAFFDD" w15:done="0"/>
  <w15:commentEx w15:paraId="3066B221" w15:done="0"/>
  <w15:commentEx w15:paraId="6ECC64BE" w15:done="0"/>
  <w15:commentEx w15:paraId="3241B52D" w15:done="0"/>
  <w15:commentEx w15:paraId="1DD04568" w15:done="0"/>
  <w15:commentEx w15:paraId="5A037A40" w15:done="0"/>
  <w15:commentEx w15:paraId="5275D06D" w15:done="0"/>
  <w15:commentEx w15:paraId="0CC9C403" w15:done="0"/>
  <w15:commentEx w15:paraId="33715579" w15:done="0"/>
  <w15:commentEx w15:paraId="1DE8C725" w15:done="0"/>
  <w15:commentEx w15:paraId="062C9529" w15:done="0"/>
  <w15:commentEx w15:paraId="7762FAA4" w15:done="0"/>
  <w15:commentEx w15:paraId="2B3660FD" w15:done="0"/>
  <w15:commentEx w15:paraId="603383AE" w15:done="0"/>
  <w15:commentEx w15:paraId="334F85C6" w15:done="0"/>
  <w15:commentEx w15:paraId="771DFE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dan connolly">
    <w15:presenceInfo w15:providerId="None" w15:userId="aidan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3C"/>
    <w:rsid w:val="001C596E"/>
    <w:rsid w:val="002F525D"/>
    <w:rsid w:val="003B283C"/>
    <w:rsid w:val="00583F16"/>
    <w:rsid w:val="00885102"/>
    <w:rsid w:val="00A813D8"/>
    <w:rsid w:val="00DF60EF"/>
    <w:rsid w:val="00F2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72C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813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3D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85102"/>
    <w:rPr>
      <w:b/>
      <w:bCs/>
      <w:sz w:val="20"/>
      <w:szCs w:val="20"/>
    </w:rPr>
  </w:style>
  <w:style w:type="character" w:customStyle="1" w:styleId="CommentSubjectChar">
    <w:name w:val="Comment Subject Char"/>
    <w:basedOn w:val="CommentTextChar"/>
    <w:link w:val="CommentSubject"/>
    <w:uiPriority w:val="99"/>
    <w:semiHidden/>
    <w:rsid w:val="00885102"/>
    <w:rPr>
      <w:b/>
      <w:bCs/>
      <w:sz w:val="20"/>
      <w:szCs w:val="20"/>
    </w:rPr>
  </w:style>
  <w:style w:type="paragraph" w:styleId="Revision">
    <w:name w:val="Revision"/>
    <w:hidden/>
    <w:uiPriority w:val="99"/>
    <w:semiHidden/>
    <w:rsid w:val="001C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854</Words>
  <Characters>4868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connolly</dc:creator>
  <cp:lastModifiedBy>aidan connolly</cp:lastModifiedBy>
  <cp:revision>9</cp:revision>
  <dcterms:created xsi:type="dcterms:W3CDTF">2016-02-28T17:16:00Z</dcterms:created>
  <dcterms:modified xsi:type="dcterms:W3CDTF">2016-03-04T21:28:00Z</dcterms:modified>
</cp:coreProperties>
</file>